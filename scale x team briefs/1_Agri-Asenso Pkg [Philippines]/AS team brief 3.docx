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49AF4" w14:textId="6B167D26" w:rsidR="00D20FC2" w:rsidRPr="0069214A" w:rsidRDefault="003D48E1" w:rsidP="003D48E1">
      <w:pPr>
        <w:jc w:val="center"/>
        <w:rPr>
          <w:rFonts w:cstheme="minorHAnsi"/>
          <w:b/>
        </w:rPr>
      </w:pPr>
      <w:bookmarkStart w:id="0" w:name="_GoBack"/>
      <w:r w:rsidRPr="0069214A">
        <w:rPr>
          <w:rFonts w:cstheme="minorHAnsi"/>
          <w:b/>
        </w:rPr>
        <w:t>Agri-</w:t>
      </w:r>
      <w:proofErr w:type="spellStart"/>
      <w:r w:rsidRPr="0069214A">
        <w:rPr>
          <w:rFonts w:cstheme="minorHAnsi"/>
          <w:b/>
        </w:rPr>
        <w:t>Asenso</w:t>
      </w:r>
      <w:proofErr w:type="spellEnd"/>
      <w:r w:rsidRPr="0069214A">
        <w:rPr>
          <w:rFonts w:cstheme="minorHAnsi"/>
          <w:b/>
        </w:rPr>
        <w:t xml:space="preserve"> Package [</w:t>
      </w:r>
      <w:proofErr w:type="spellStart"/>
      <w:r w:rsidRPr="0069214A">
        <w:rPr>
          <w:rFonts w:cstheme="minorHAnsi"/>
          <w:b/>
        </w:rPr>
        <w:t>Phillipines</w:t>
      </w:r>
      <w:proofErr w:type="spellEnd"/>
      <w:r w:rsidRPr="0069214A">
        <w:rPr>
          <w:rFonts w:cstheme="minorHAnsi"/>
          <w:b/>
        </w:rPr>
        <w:t>]</w:t>
      </w:r>
    </w:p>
    <w:bookmarkEnd w:id="0"/>
    <w:p w14:paraId="7CBE81C1" w14:textId="77777777" w:rsidR="000304EB" w:rsidRPr="0069214A" w:rsidRDefault="00E72C7E">
      <w:pPr>
        <w:rPr>
          <w:rFonts w:cstheme="minorHAnsi"/>
          <w:b/>
        </w:rPr>
      </w:pPr>
      <w:r w:rsidRPr="0069214A">
        <w:rPr>
          <w:rFonts w:cstheme="minorHAnsi"/>
          <w:b/>
        </w:rPr>
        <w:t>Problem Statement</w:t>
      </w:r>
    </w:p>
    <w:p w14:paraId="54674091" w14:textId="37A02826" w:rsidR="000304EB" w:rsidRPr="00CA3AED" w:rsidRDefault="00E72C7E">
      <w:pPr>
        <w:rPr>
          <w:rFonts w:cstheme="minorHAnsi"/>
        </w:rPr>
      </w:pPr>
      <w:r w:rsidRPr="0069214A">
        <w:rPr>
          <w:rFonts w:cstheme="minorHAnsi"/>
        </w:rPr>
        <w:t xml:space="preserve">The 10.3 million smallholder farmers in the Philippines </w:t>
      </w:r>
      <w:del w:id="1" w:author="Hayes" w:date="2018-06-30T16:01:00Z">
        <w:r w:rsidRPr="0069214A" w:rsidDel="005E1327">
          <w:rPr>
            <w:rFonts w:cstheme="minorHAnsi"/>
          </w:rPr>
          <w:delText>are</w:delText>
        </w:r>
      </w:del>
      <w:ins w:id="2" w:author="Hayes" w:date="2018-06-30T16:01:00Z">
        <w:r w:rsidR="005E1327">
          <w:rPr>
            <w:rFonts w:cstheme="minorHAnsi"/>
          </w:rPr>
          <w:t>make up one</w:t>
        </w:r>
      </w:ins>
      <w:del w:id="3" w:author="Hayes" w:date="2018-06-30T16:01:00Z">
        <w:r w:rsidRPr="0069214A" w:rsidDel="005E1327">
          <w:rPr>
            <w:rFonts w:cstheme="minorHAnsi"/>
          </w:rPr>
          <w:delText xml:space="preserve"> one</w:delText>
        </w:r>
      </w:del>
      <w:r w:rsidRPr="0069214A">
        <w:rPr>
          <w:rFonts w:cstheme="minorHAnsi"/>
        </w:rPr>
        <w:t xml:space="preserve"> of the world’s largest</w:t>
      </w:r>
      <w:r w:rsidR="00721A20" w:rsidRPr="0069214A">
        <w:rPr>
          <w:rFonts w:cstheme="minorHAnsi"/>
        </w:rPr>
        <w:t xml:space="preserve">, </w:t>
      </w:r>
      <w:r w:rsidRPr="0069214A">
        <w:rPr>
          <w:rFonts w:cstheme="minorHAnsi"/>
        </w:rPr>
        <w:t>most impoverished</w:t>
      </w:r>
      <w:r w:rsidR="00721A20" w:rsidRPr="0069214A">
        <w:rPr>
          <w:rFonts w:cstheme="minorHAnsi"/>
        </w:rPr>
        <w:t>, and most marginalized</w:t>
      </w:r>
      <w:r w:rsidRPr="0069214A">
        <w:rPr>
          <w:rFonts w:cstheme="minorHAnsi"/>
        </w:rPr>
        <w:t xml:space="preserve"> populations. Still struggling to recover from 2013’s Typhoon Haiyan, many farmers</w:t>
      </w:r>
      <w:ins w:id="4" w:author="Hayes" w:date="2018-06-25T12:42:00Z">
        <w:r w:rsidR="00C760DF" w:rsidRPr="0069214A">
          <w:rPr>
            <w:rFonts w:cstheme="minorHAnsi"/>
          </w:rPr>
          <w:t xml:space="preserve"> continue t</w:t>
        </w:r>
        <w:r w:rsidR="00C760DF" w:rsidRPr="00CA3AED">
          <w:rPr>
            <w:rFonts w:cstheme="minorHAnsi"/>
          </w:rPr>
          <w:t>o</w:t>
        </w:r>
      </w:ins>
      <w:r w:rsidRPr="00CA3AED">
        <w:rPr>
          <w:rFonts w:cstheme="minorHAnsi"/>
        </w:rPr>
        <w:t xml:space="preserve"> work under very poor conditions</w:t>
      </w:r>
      <w:del w:id="5" w:author="Hayes" w:date="2018-06-25T12:44:00Z">
        <w:r w:rsidRPr="00CA3AED" w:rsidDel="00C760DF">
          <w:rPr>
            <w:rFonts w:cstheme="minorHAnsi"/>
          </w:rPr>
          <w:delText xml:space="preserve"> while exposed to risks associated with agricultural production</w:delText>
        </w:r>
      </w:del>
      <w:r w:rsidRPr="00CA3AED">
        <w:rPr>
          <w:rFonts w:cstheme="minorHAnsi"/>
        </w:rPr>
        <w:t xml:space="preserve">. </w:t>
      </w:r>
      <w:r w:rsidR="00721A20" w:rsidRPr="00CA3AED">
        <w:rPr>
          <w:rFonts w:cstheme="minorHAnsi"/>
        </w:rPr>
        <w:t>Th</w:t>
      </w:r>
      <w:ins w:id="6" w:author="Hayes" w:date="2018-06-25T12:45:00Z">
        <w:r w:rsidR="002E6CB0" w:rsidRPr="00CA3AED">
          <w:rPr>
            <w:rFonts w:cstheme="minorHAnsi"/>
          </w:rPr>
          <w:t>e difficulty of acquiring seed, fertilizer,</w:t>
        </w:r>
      </w:ins>
      <w:ins w:id="7" w:author="Hayes" w:date="2018-06-25T12:46:00Z">
        <w:r w:rsidR="002E6CB0" w:rsidRPr="00CA3AED">
          <w:rPr>
            <w:rFonts w:cstheme="minorHAnsi"/>
          </w:rPr>
          <w:t xml:space="preserve"> and</w:t>
        </w:r>
      </w:ins>
      <w:ins w:id="8" w:author="Hayes" w:date="2018-06-25T12:45:00Z">
        <w:r w:rsidR="002E6CB0" w:rsidRPr="00CA3AED">
          <w:rPr>
            <w:rFonts w:cstheme="minorHAnsi"/>
          </w:rPr>
          <w:t xml:space="preserve"> essential farming</w:t>
        </w:r>
      </w:ins>
      <w:ins w:id="9" w:author="Hayes" w:date="2018-06-30T16:02:00Z">
        <w:r w:rsidR="005E1327">
          <w:rPr>
            <w:rFonts w:cstheme="minorHAnsi"/>
          </w:rPr>
          <w:t xml:space="preserve"> technology</w:t>
        </w:r>
      </w:ins>
      <w:ins w:id="10" w:author="Hayes" w:date="2018-06-25T12:45:00Z">
        <w:r w:rsidR="002E6CB0" w:rsidRPr="00CA3AED">
          <w:rPr>
            <w:rFonts w:cstheme="minorHAnsi"/>
          </w:rPr>
          <w:t xml:space="preserve"> </w:t>
        </w:r>
      </w:ins>
      <w:del w:id="11" w:author="Hayes" w:date="2018-06-25T12:45:00Z">
        <w:r w:rsidR="00721A20" w:rsidRPr="00CA3AED" w:rsidDel="002E6CB0">
          <w:rPr>
            <w:rFonts w:cstheme="minorHAnsi"/>
          </w:rPr>
          <w:delText>eir</w:delText>
        </w:r>
        <w:r w:rsidRPr="00CA3AED" w:rsidDel="002E6CB0">
          <w:rPr>
            <w:rFonts w:cstheme="minorHAnsi"/>
          </w:rPr>
          <w:delText xml:space="preserve"> lack of access t</w:delText>
        </w:r>
        <w:r w:rsidRPr="00CA3AED" w:rsidDel="00C760DF">
          <w:rPr>
            <w:rFonts w:cstheme="minorHAnsi"/>
          </w:rPr>
          <w:delText>o agricultural resources, technologies,</w:delText>
        </w:r>
      </w:del>
      <w:del w:id="12" w:author="Hayes" w:date="2018-06-30T16:00:00Z">
        <w:r w:rsidRPr="00CA3AED" w:rsidDel="005E1327">
          <w:rPr>
            <w:rFonts w:cstheme="minorHAnsi"/>
          </w:rPr>
          <w:delText xml:space="preserve"> and education </w:delText>
        </w:r>
      </w:del>
      <w:del w:id="13" w:author="Hayes" w:date="2018-06-25T12:37:00Z">
        <w:r w:rsidR="00721A20" w:rsidRPr="00CA3AED" w:rsidDel="00C760DF">
          <w:rPr>
            <w:rFonts w:cstheme="minorHAnsi"/>
          </w:rPr>
          <w:delText xml:space="preserve">about agricultural technologies and best practices in the face of rapid climate change </w:delText>
        </w:r>
      </w:del>
      <w:r w:rsidR="00721A20" w:rsidRPr="00CA3AED">
        <w:rPr>
          <w:rFonts w:cstheme="minorHAnsi"/>
        </w:rPr>
        <w:t xml:space="preserve">is </w:t>
      </w:r>
      <w:del w:id="14" w:author="Hayes" w:date="2018-06-25T12:38:00Z">
        <w:r w:rsidR="00721A20" w:rsidRPr="00CA3AED" w:rsidDel="00C760DF">
          <w:rPr>
            <w:rFonts w:cstheme="minorHAnsi"/>
          </w:rPr>
          <w:delText xml:space="preserve">compounded </w:delText>
        </w:r>
      </w:del>
      <w:ins w:id="15" w:author="Hayes" w:date="2018-06-25T12:46:00Z">
        <w:r w:rsidR="002E6CB0" w:rsidRPr="00CA3AED">
          <w:rPr>
            <w:rFonts w:cstheme="minorHAnsi"/>
          </w:rPr>
          <w:t>a</w:t>
        </w:r>
      </w:ins>
      <w:ins w:id="16" w:author="Hayes" w:date="2018-06-25T12:47:00Z">
        <w:r w:rsidR="002E6CB0" w:rsidRPr="00CA3AED">
          <w:rPr>
            <w:rFonts w:cstheme="minorHAnsi"/>
          </w:rPr>
          <w:t>mplified</w:t>
        </w:r>
      </w:ins>
      <w:ins w:id="17" w:author="Hayes" w:date="2018-06-25T12:38:00Z">
        <w:r w:rsidR="00C760DF" w:rsidRPr="00CA3AED">
          <w:rPr>
            <w:rFonts w:cstheme="minorHAnsi"/>
          </w:rPr>
          <w:t xml:space="preserve"> </w:t>
        </w:r>
      </w:ins>
      <w:r w:rsidR="00721A20" w:rsidRPr="00CA3AED">
        <w:rPr>
          <w:rFonts w:cstheme="minorHAnsi"/>
        </w:rPr>
        <w:t>by</w:t>
      </w:r>
      <w:del w:id="18" w:author="Hayes" w:date="2018-06-25T12:46:00Z">
        <w:r w:rsidR="00721A20" w:rsidRPr="00CA3AED" w:rsidDel="002E6CB0">
          <w:rPr>
            <w:rFonts w:cstheme="minorHAnsi"/>
          </w:rPr>
          <w:delText xml:space="preserve"> </w:delText>
        </w:r>
      </w:del>
      <w:ins w:id="19" w:author="Hayes" w:date="2018-06-25T12:47:00Z">
        <w:r w:rsidR="002E6CB0" w:rsidRPr="00CA3AED">
          <w:rPr>
            <w:rFonts w:cstheme="minorHAnsi"/>
          </w:rPr>
          <w:t xml:space="preserve"> high costs</w:t>
        </w:r>
      </w:ins>
      <w:del w:id="20" w:author="Hayes" w:date="2018-06-25T12:46:00Z">
        <w:r w:rsidR="00721A20" w:rsidRPr="00CA3AED" w:rsidDel="002E6CB0">
          <w:rPr>
            <w:rFonts w:cstheme="minorHAnsi"/>
          </w:rPr>
          <w:delText>high costs for resources</w:delText>
        </w:r>
      </w:del>
      <w:r w:rsidR="00721A20" w:rsidRPr="00CA3AED">
        <w:rPr>
          <w:rFonts w:cstheme="minorHAnsi"/>
        </w:rPr>
        <w:t xml:space="preserve">, financial services </w:t>
      </w:r>
      <w:ins w:id="21" w:author="Hayes" w:date="2018-06-25T12:39:00Z">
        <w:r w:rsidR="00C760DF" w:rsidRPr="00CA3AED">
          <w:rPr>
            <w:rFonts w:cstheme="minorHAnsi"/>
          </w:rPr>
          <w:t xml:space="preserve">with </w:t>
        </w:r>
      </w:ins>
      <w:ins w:id="22" w:author="Hayes" w:date="2018-06-25T12:40:00Z">
        <w:r w:rsidR="00C760DF" w:rsidRPr="00CA3AED">
          <w:rPr>
            <w:rFonts w:cstheme="minorHAnsi"/>
          </w:rPr>
          <w:t xml:space="preserve">inflexible repayment schedules, </w:t>
        </w:r>
      </w:ins>
      <w:del w:id="23" w:author="Hayes" w:date="2018-06-25T12:39:00Z">
        <w:r w:rsidR="00721A20" w:rsidRPr="00CA3AED" w:rsidDel="00C760DF">
          <w:rPr>
            <w:rFonts w:cstheme="minorHAnsi"/>
          </w:rPr>
          <w:delText xml:space="preserve">at odds with the agri-business cash flow cycle, </w:delText>
        </w:r>
      </w:del>
      <w:r w:rsidR="00721A20" w:rsidRPr="00CA3AED">
        <w:rPr>
          <w:rFonts w:cstheme="minorHAnsi"/>
        </w:rPr>
        <w:t xml:space="preserve">and a limited market for surplus crops. </w:t>
      </w:r>
      <w:ins w:id="24" w:author="Hayes" w:date="2018-06-30T16:04:00Z">
        <w:r w:rsidR="005E1327">
          <w:rPr>
            <w:rFonts w:cstheme="minorHAnsi"/>
          </w:rPr>
          <w:t>Further</w:t>
        </w:r>
      </w:ins>
      <w:r w:rsidR="00CA3AED">
        <w:rPr>
          <w:rFonts w:cstheme="minorHAnsi"/>
        </w:rPr>
        <w:t xml:space="preserve"> adding to their troubles</w:t>
      </w:r>
      <w:ins w:id="25" w:author="Hayes" w:date="2018-06-30T16:04:00Z">
        <w:r w:rsidR="005E1327">
          <w:rPr>
            <w:rFonts w:cstheme="minorHAnsi"/>
          </w:rPr>
          <w:t>, farmers must go</w:t>
        </w:r>
      </w:ins>
      <w:ins w:id="26" w:author="Hayes" w:date="2018-06-30T16:05:00Z">
        <w:r w:rsidR="005E1327">
          <w:rPr>
            <w:rFonts w:cstheme="minorHAnsi"/>
          </w:rPr>
          <w:t xml:space="preserve"> through</w:t>
        </w:r>
      </w:ins>
      <w:ins w:id="27" w:author="Hayes" w:date="2018-06-30T16:04:00Z">
        <w:r w:rsidR="005E1327">
          <w:rPr>
            <w:rFonts w:cstheme="minorHAnsi"/>
          </w:rPr>
          <w:t xml:space="preserve"> </w:t>
        </w:r>
      </w:ins>
      <w:ins w:id="28" w:author="Hayes" w:date="2018-06-30T16:05:00Z">
        <w:r w:rsidR="005E1327">
          <w:rPr>
            <w:rFonts w:cstheme="minorHAnsi"/>
          </w:rPr>
          <w:t>the complicated process of c</w:t>
        </w:r>
      </w:ins>
      <w:ins w:id="29" w:author="Hayes" w:date="2018-06-30T16:06:00Z">
        <w:r w:rsidR="005E1327">
          <w:rPr>
            <w:rFonts w:cstheme="minorHAnsi"/>
          </w:rPr>
          <w:t xml:space="preserve">ontacting </w:t>
        </w:r>
      </w:ins>
      <w:ins w:id="30" w:author="Hayes" w:date="2018-06-30T16:04:00Z">
        <w:r w:rsidR="005E1327">
          <w:rPr>
            <w:rFonts w:cstheme="minorHAnsi"/>
          </w:rPr>
          <w:t>multiple agencies to get the resources they need</w:t>
        </w:r>
      </w:ins>
      <w:del w:id="31" w:author="Hayes" w:date="2018-06-30T16:03:00Z">
        <w:r w:rsidR="00721A20" w:rsidRPr="00CA3AED" w:rsidDel="005E1327">
          <w:rPr>
            <w:rFonts w:cstheme="minorHAnsi"/>
          </w:rPr>
          <w:delText xml:space="preserve">The complicated, expensive, and time-consuming process of going through </w:delText>
        </w:r>
      </w:del>
      <w:del w:id="32" w:author="Hayes" w:date="2018-06-25T12:40:00Z">
        <w:r w:rsidR="00721A20" w:rsidRPr="00CA3AED" w:rsidDel="00C760DF">
          <w:rPr>
            <w:rFonts w:cstheme="minorHAnsi"/>
          </w:rPr>
          <w:delText xml:space="preserve">several channels </w:delText>
        </w:r>
      </w:del>
      <w:del w:id="33" w:author="Hayes" w:date="2018-06-30T16:03:00Z">
        <w:r w:rsidR="00721A20" w:rsidRPr="00CA3AED" w:rsidDel="005E1327">
          <w:rPr>
            <w:rFonts w:cstheme="minorHAnsi"/>
          </w:rPr>
          <w:delText xml:space="preserve">to get the resources farmers need further limits </w:delText>
        </w:r>
        <w:r w:rsidR="000304EB" w:rsidRPr="00CA3AED" w:rsidDel="005E1327">
          <w:rPr>
            <w:rFonts w:cstheme="minorHAnsi"/>
          </w:rPr>
          <w:delText>their ability to develop.</w:delText>
        </w:r>
      </w:del>
      <w:ins w:id="34" w:author="Hayes" w:date="2018-06-30T16:06:00Z">
        <w:r w:rsidR="005E1327">
          <w:rPr>
            <w:rFonts w:cstheme="minorHAnsi"/>
          </w:rPr>
          <w:t>.</w:t>
        </w:r>
      </w:ins>
      <w:del w:id="35" w:author="Hayes" w:date="2018-06-30T16:05:00Z">
        <w:r w:rsidR="000304EB" w:rsidRPr="00CA3AED" w:rsidDel="005E1327">
          <w:rPr>
            <w:rFonts w:cstheme="minorHAnsi"/>
          </w:rPr>
          <w:delText xml:space="preserve"> </w:delText>
        </w:r>
      </w:del>
    </w:p>
    <w:p w14:paraId="7B8C33C1" w14:textId="3DFD965D" w:rsidR="000304EB" w:rsidRPr="00CA3AED" w:rsidRDefault="000304EB">
      <w:pPr>
        <w:rPr>
          <w:rFonts w:cstheme="minorHAnsi"/>
          <w:b/>
        </w:rPr>
      </w:pPr>
      <w:r w:rsidRPr="00CA3AED">
        <w:rPr>
          <w:rFonts w:cstheme="minorHAnsi"/>
          <w:b/>
        </w:rPr>
        <w:t>Our Solution</w:t>
      </w:r>
    </w:p>
    <w:p w14:paraId="0E403AE2" w14:textId="350F5058" w:rsidR="0069214A" w:rsidRDefault="00D72D59" w:rsidP="00273735">
      <w:pPr>
        <w:autoSpaceDE w:val="0"/>
        <w:autoSpaceDN w:val="0"/>
        <w:adjustRightInd w:val="0"/>
        <w:spacing w:after="0" w:line="240" w:lineRule="auto"/>
        <w:rPr>
          <w:ins w:id="36" w:author="Hayes" w:date="2018-06-25T14:17:00Z"/>
          <w:rFonts w:cstheme="minorHAnsi"/>
          <w:sz w:val="21"/>
          <w:szCs w:val="21"/>
        </w:rPr>
      </w:pPr>
      <w:del w:id="37" w:author="Hayes" w:date="2018-06-25T14:11:00Z">
        <w:r w:rsidRPr="00CA3AED" w:rsidDel="00273735">
          <w:rPr>
            <w:rFonts w:cstheme="minorHAnsi"/>
          </w:rPr>
          <w:delText>“</w:delText>
        </w:r>
      </w:del>
      <w:r w:rsidR="00DB7F39" w:rsidRPr="00CA3AED">
        <w:rPr>
          <w:rFonts w:cstheme="minorHAnsi"/>
        </w:rPr>
        <w:t>Agri-</w:t>
      </w:r>
      <w:proofErr w:type="spellStart"/>
      <w:r w:rsidR="00DB7F39" w:rsidRPr="00CA3AED">
        <w:rPr>
          <w:rFonts w:cstheme="minorHAnsi"/>
        </w:rPr>
        <w:t>Asenso</w:t>
      </w:r>
      <w:proofErr w:type="spellEnd"/>
      <w:ins w:id="38" w:author="Hayes" w:date="2018-06-25T14:11:00Z">
        <w:r w:rsidR="00273735" w:rsidRPr="00CA3AED">
          <w:rPr>
            <w:rStyle w:val="FootnoteReference"/>
            <w:rFonts w:cstheme="minorHAnsi"/>
          </w:rPr>
          <w:footnoteReference w:id="1"/>
        </w:r>
      </w:ins>
      <w:del w:id="40" w:author="Hayes" w:date="2018-06-25T14:11:00Z">
        <w:r w:rsidRPr="00CA3AED" w:rsidDel="00273735">
          <w:rPr>
            <w:rFonts w:cstheme="minorHAnsi"/>
          </w:rPr>
          <w:delText>”</w:delText>
        </w:r>
      </w:del>
      <w:r w:rsidR="00DB7F39" w:rsidRPr="00CA3AED">
        <w:rPr>
          <w:rFonts w:cstheme="minorHAnsi"/>
        </w:rPr>
        <w:t xml:space="preserve"> </w:t>
      </w:r>
      <w:del w:id="41" w:author="Hayes" w:date="2018-06-25T12:47:00Z">
        <w:r w:rsidR="00DB7F39" w:rsidRPr="00CA3AED" w:rsidDel="002E6CB0">
          <w:rPr>
            <w:rFonts w:cstheme="minorHAnsi"/>
          </w:rPr>
          <w:delText>(</w:delText>
        </w:r>
        <w:r w:rsidRPr="00CA3AED" w:rsidDel="002E6CB0">
          <w:rPr>
            <w:rFonts w:cstheme="minorHAnsi"/>
          </w:rPr>
          <w:delText xml:space="preserve">“Agricultural Promotion” or “Increase” in Tagalog) </w:delText>
        </w:r>
      </w:del>
      <w:r w:rsidRPr="00CA3AED">
        <w:rPr>
          <w:rFonts w:cstheme="minorHAnsi"/>
        </w:rPr>
        <w:t>is a</w:t>
      </w:r>
      <w:del w:id="42" w:author="Hayes" w:date="2018-06-25T14:06:00Z">
        <w:r w:rsidRPr="00CA3AED" w:rsidDel="00273735">
          <w:rPr>
            <w:rFonts w:cstheme="minorHAnsi"/>
          </w:rPr>
          <w:delText xml:space="preserve"> </w:delText>
        </w:r>
      </w:del>
      <w:ins w:id="43" w:author="Adams, Whitney" w:date="2018-06-22T11:04:00Z">
        <w:del w:id="44" w:author="Hayes" w:date="2018-06-25T14:06:00Z">
          <w:r w:rsidR="00AD5A62" w:rsidRPr="00CA3AED" w:rsidDel="00273735">
            <w:rPr>
              <w:rFonts w:cstheme="minorHAnsi"/>
            </w:rPr>
            <w:delText>potential</w:delText>
          </w:r>
        </w:del>
        <w:r w:rsidR="00AD5A62" w:rsidRPr="00CA3AED">
          <w:rPr>
            <w:rFonts w:cstheme="minorHAnsi"/>
          </w:rPr>
          <w:t xml:space="preserve"> </w:t>
        </w:r>
      </w:ins>
      <w:r w:rsidRPr="00CA3AED">
        <w:rPr>
          <w:rFonts w:cstheme="minorHAnsi"/>
        </w:rPr>
        <w:t>social enterprise</w:t>
      </w:r>
      <w:ins w:id="45" w:author="Adams, Whitney" w:date="2018-06-22T11:04:00Z">
        <w:r w:rsidR="00AD5A62" w:rsidRPr="00CA3AED">
          <w:rPr>
            <w:rFonts w:cstheme="minorHAnsi"/>
          </w:rPr>
          <w:t xml:space="preserve"> </w:t>
        </w:r>
        <w:del w:id="46" w:author="Hayes" w:date="2018-06-25T14:06:00Z">
          <w:r w:rsidR="00AD5A62" w:rsidRPr="00CA3AED" w:rsidDel="00273735">
            <w:rPr>
              <w:rFonts w:cstheme="minorHAnsi"/>
            </w:rPr>
            <w:delText>model</w:delText>
          </w:r>
        </w:del>
      </w:ins>
      <w:del w:id="47" w:author="Hayes" w:date="2018-06-25T14:06:00Z">
        <w:r w:rsidRPr="00CA3AED" w:rsidDel="00273735">
          <w:rPr>
            <w:rFonts w:cstheme="minorHAnsi"/>
          </w:rPr>
          <w:delText xml:space="preserve"> </w:delText>
        </w:r>
      </w:del>
      <w:r w:rsidRPr="00CA3AED">
        <w:rPr>
          <w:rFonts w:cstheme="minorHAnsi"/>
        </w:rPr>
        <w:t>that offers a range of solutions for smallholder farmers.</w:t>
      </w:r>
      <w:ins w:id="48" w:author="Hayes" w:date="2018-06-25T14:10:00Z">
        <w:r w:rsidR="00273735" w:rsidRPr="0069214A">
          <w:rPr>
            <w:rFonts w:cstheme="minorHAnsi"/>
            <w:sz w:val="21"/>
            <w:szCs w:val="21"/>
            <w:rPrChange w:id="49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 Agri-</w:t>
        </w:r>
        <w:proofErr w:type="spellStart"/>
        <w:r w:rsidR="00273735" w:rsidRPr="0069214A">
          <w:rPr>
            <w:rFonts w:cstheme="minorHAnsi"/>
            <w:sz w:val="21"/>
            <w:szCs w:val="21"/>
            <w:rPrChange w:id="50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Asenso</w:t>
        </w:r>
        <w:proofErr w:type="spellEnd"/>
        <w:r w:rsidR="00273735" w:rsidRPr="0069214A">
          <w:rPr>
            <w:rFonts w:cstheme="minorHAnsi"/>
            <w:sz w:val="21"/>
            <w:szCs w:val="21"/>
            <w:rPrChange w:id="51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 </w:t>
        </w:r>
      </w:ins>
      <w:ins w:id="52" w:author="Hayes" w:date="2018-06-25T14:42:00Z">
        <w:r w:rsidR="00D035E5">
          <w:rPr>
            <w:rFonts w:cstheme="minorHAnsi"/>
            <w:sz w:val="21"/>
            <w:szCs w:val="21"/>
          </w:rPr>
          <w:t xml:space="preserve">connects businesses and </w:t>
        </w:r>
      </w:ins>
      <w:ins w:id="53" w:author="Hayes" w:date="2018-06-25T14:10:00Z">
        <w:r w:rsidR="00273735" w:rsidRPr="0069214A">
          <w:rPr>
            <w:rFonts w:cstheme="minorHAnsi"/>
            <w:sz w:val="21"/>
            <w:szCs w:val="21"/>
            <w:rPrChange w:id="54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combines services for the supply of agricultural </w:t>
        </w:r>
      </w:ins>
      <w:ins w:id="55" w:author="Hayes" w:date="2018-06-25T14:15:00Z">
        <w:r w:rsidR="0069214A">
          <w:rPr>
            <w:rFonts w:cstheme="minorHAnsi"/>
            <w:sz w:val="21"/>
            <w:szCs w:val="21"/>
          </w:rPr>
          <w:t>resources</w:t>
        </w:r>
      </w:ins>
      <w:ins w:id="56" w:author="Hayes" w:date="2018-06-25T14:14:00Z">
        <w:r w:rsidR="0069214A">
          <w:rPr>
            <w:rFonts w:cstheme="minorHAnsi"/>
            <w:sz w:val="21"/>
            <w:szCs w:val="21"/>
          </w:rPr>
          <w:t xml:space="preserve"> such as</w:t>
        </w:r>
      </w:ins>
      <w:ins w:id="57" w:author="Hayes" w:date="2018-06-25T14:15:00Z">
        <w:r w:rsidR="0069214A">
          <w:rPr>
            <w:rFonts w:cstheme="minorHAnsi"/>
            <w:sz w:val="21"/>
            <w:szCs w:val="21"/>
          </w:rPr>
          <w:t xml:space="preserve"> seed, fertilizer</w:t>
        </w:r>
      </w:ins>
      <w:ins w:id="58" w:author="Hayes" w:date="2018-06-25T14:10:00Z">
        <w:r w:rsidR="00273735" w:rsidRPr="0069214A">
          <w:rPr>
            <w:rFonts w:cstheme="minorHAnsi"/>
            <w:sz w:val="21"/>
            <w:szCs w:val="21"/>
            <w:rPrChange w:id="59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, farm tools and equipment, </w:t>
        </w:r>
      </w:ins>
      <w:ins w:id="60" w:author="Hayes" w:date="2018-06-25T14:15:00Z">
        <w:r w:rsidR="0069214A">
          <w:rPr>
            <w:rFonts w:cstheme="minorHAnsi"/>
            <w:sz w:val="21"/>
            <w:szCs w:val="21"/>
          </w:rPr>
          <w:t>while providing education</w:t>
        </w:r>
      </w:ins>
      <w:ins w:id="61" w:author="Hayes" w:date="2018-06-25T14:10:00Z">
        <w:r w:rsidR="00273735" w:rsidRPr="0069214A">
          <w:rPr>
            <w:rFonts w:cstheme="minorHAnsi"/>
            <w:sz w:val="21"/>
            <w:szCs w:val="21"/>
            <w:rPrChange w:id="62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, financial</w:t>
        </w:r>
      </w:ins>
      <w:ins w:id="63" w:author="Hayes" w:date="2018-06-25T14:15:00Z">
        <w:r w:rsidR="0069214A">
          <w:rPr>
            <w:rFonts w:cstheme="minorHAnsi"/>
            <w:sz w:val="21"/>
            <w:szCs w:val="21"/>
          </w:rPr>
          <w:t xml:space="preserve"> </w:t>
        </w:r>
      </w:ins>
      <w:ins w:id="64" w:author="Hayes" w:date="2018-06-25T14:16:00Z">
        <w:r w:rsidR="0069214A">
          <w:rPr>
            <w:rFonts w:cstheme="minorHAnsi"/>
            <w:sz w:val="21"/>
            <w:szCs w:val="21"/>
          </w:rPr>
          <w:t>connection</w:t>
        </w:r>
      </w:ins>
      <w:ins w:id="65" w:author="Hayes" w:date="2018-06-25T14:10:00Z">
        <w:r w:rsidR="00273735" w:rsidRPr="0069214A">
          <w:rPr>
            <w:rFonts w:cstheme="minorHAnsi"/>
            <w:sz w:val="21"/>
            <w:szCs w:val="21"/>
            <w:rPrChange w:id="66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, and market facilitation</w:t>
        </w:r>
      </w:ins>
      <w:ins w:id="67" w:author="Hayes" w:date="2018-06-25T14:42:00Z">
        <w:r w:rsidR="00664D04">
          <w:rPr>
            <w:rFonts w:cstheme="minorHAnsi"/>
            <w:sz w:val="21"/>
            <w:szCs w:val="21"/>
          </w:rPr>
          <w:t xml:space="preserve"> at the local level</w:t>
        </w:r>
      </w:ins>
      <w:ins w:id="68" w:author="Hayes" w:date="2018-06-25T14:10:00Z">
        <w:r w:rsidR="00273735" w:rsidRPr="0069214A">
          <w:rPr>
            <w:rFonts w:cstheme="minorHAnsi"/>
            <w:sz w:val="21"/>
            <w:szCs w:val="21"/>
            <w:rPrChange w:id="69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.</w:t>
        </w:r>
      </w:ins>
      <w:r w:rsidRPr="00CA3AED">
        <w:rPr>
          <w:rFonts w:cstheme="minorHAnsi"/>
        </w:rPr>
        <w:t xml:space="preserve"> </w:t>
      </w:r>
      <w:ins w:id="70" w:author="Hayes" w:date="2018-06-25T14:11:00Z">
        <w:r w:rsidR="00273735" w:rsidRPr="0069214A">
          <w:rPr>
            <w:rFonts w:cstheme="minorHAnsi"/>
            <w:sz w:val="21"/>
            <w:szCs w:val="21"/>
            <w:rPrChange w:id="71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By bundling these services together, its symbiotic nature can be</w:t>
        </w:r>
      </w:ins>
      <w:ins w:id="72" w:author="Hayes" w:date="2018-06-25T14:12:00Z">
        <w:r w:rsidR="00273735" w:rsidRPr="0069214A">
          <w:rPr>
            <w:rFonts w:cstheme="minorHAnsi"/>
            <w:sz w:val="21"/>
            <w:szCs w:val="21"/>
            <w:rPrChange w:id="73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 </w:t>
        </w:r>
      </w:ins>
      <w:ins w:id="74" w:author="Hayes" w:date="2018-06-25T14:11:00Z">
        <w:r w:rsidR="00273735" w:rsidRPr="0069214A">
          <w:rPr>
            <w:rFonts w:cstheme="minorHAnsi"/>
            <w:sz w:val="21"/>
            <w:szCs w:val="21"/>
            <w:rPrChange w:id="75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leveraged. For example, smallholder farmers can use financial services to pay for inputs and tools sourced from local</w:t>
        </w:r>
      </w:ins>
      <w:ins w:id="76" w:author="Hayes" w:date="2018-06-25T14:12:00Z">
        <w:r w:rsidR="00273735" w:rsidRPr="0069214A">
          <w:rPr>
            <w:rFonts w:cstheme="minorHAnsi"/>
            <w:sz w:val="21"/>
            <w:szCs w:val="21"/>
            <w:rPrChange w:id="77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 </w:t>
        </w:r>
      </w:ins>
      <w:ins w:id="78" w:author="Hayes" w:date="2018-06-25T14:11:00Z">
        <w:r w:rsidR="00273735" w:rsidRPr="0069214A">
          <w:rPr>
            <w:rFonts w:cstheme="minorHAnsi"/>
            <w:sz w:val="21"/>
            <w:szCs w:val="21"/>
            <w:rPrChange w:id="79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traders. Inputs and tools, coupled with </w:t>
        </w:r>
      </w:ins>
      <w:ins w:id="80" w:author="Hayes" w:date="2018-06-25T14:13:00Z">
        <w:r w:rsidR="0069214A" w:rsidRPr="0069214A">
          <w:rPr>
            <w:rFonts w:cstheme="minorHAnsi"/>
            <w:sz w:val="21"/>
            <w:szCs w:val="21"/>
            <w:rPrChange w:id="81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education, </w:t>
        </w:r>
      </w:ins>
      <w:ins w:id="82" w:author="Hayes" w:date="2018-06-25T14:11:00Z">
        <w:r w:rsidR="00273735" w:rsidRPr="0069214A">
          <w:rPr>
            <w:rFonts w:cstheme="minorHAnsi"/>
            <w:sz w:val="21"/>
            <w:szCs w:val="21"/>
            <w:rPrChange w:id="83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can increase yields</w:t>
        </w:r>
      </w:ins>
      <w:ins w:id="84" w:author="Hayes" w:date="2018-06-25T14:12:00Z">
        <w:r w:rsidR="00273735" w:rsidRPr="0069214A">
          <w:rPr>
            <w:rFonts w:cstheme="minorHAnsi"/>
            <w:sz w:val="21"/>
            <w:szCs w:val="21"/>
            <w:rPrChange w:id="85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 </w:t>
        </w:r>
      </w:ins>
      <w:ins w:id="86" w:author="Hayes" w:date="2018-06-25T14:11:00Z">
        <w:r w:rsidR="00273735" w:rsidRPr="0069214A">
          <w:rPr>
            <w:rFonts w:cstheme="minorHAnsi"/>
            <w:sz w:val="21"/>
            <w:szCs w:val="21"/>
            <w:rPrChange w:id="87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and improve access to </w:t>
        </w:r>
      </w:ins>
      <w:ins w:id="88" w:author="Hayes" w:date="2018-06-25T14:13:00Z">
        <w:r w:rsidR="0069214A" w:rsidRPr="0069214A">
          <w:rPr>
            <w:rFonts w:cstheme="minorHAnsi"/>
            <w:sz w:val="21"/>
            <w:szCs w:val="21"/>
            <w:rPrChange w:id="89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vegetable markets</w:t>
        </w:r>
      </w:ins>
      <w:ins w:id="90" w:author="Hayes" w:date="2018-06-25T14:11:00Z">
        <w:r w:rsidR="00273735" w:rsidRPr="0069214A">
          <w:rPr>
            <w:rFonts w:cstheme="minorHAnsi"/>
            <w:sz w:val="21"/>
            <w:szCs w:val="21"/>
            <w:rPrChange w:id="91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. </w:t>
        </w:r>
      </w:ins>
    </w:p>
    <w:p w14:paraId="48B03576" w14:textId="77777777" w:rsidR="0069214A" w:rsidRDefault="0069214A" w:rsidP="00273735">
      <w:pPr>
        <w:autoSpaceDE w:val="0"/>
        <w:autoSpaceDN w:val="0"/>
        <w:adjustRightInd w:val="0"/>
        <w:spacing w:after="0" w:line="240" w:lineRule="auto"/>
        <w:rPr>
          <w:ins w:id="92" w:author="Hayes" w:date="2018-06-25T14:17:00Z"/>
          <w:rFonts w:cstheme="minorHAnsi"/>
          <w:sz w:val="21"/>
          <w:szCs w:val="21"/>
        </w:rPr>
      </w:pPr>
    </w:p>
    <w:p w14:paraId="447E51E4" w14:textId="67C8E7E6" w:rsidR="000304EB" w:rsidRPr="00CA3AED" w:rsidRDefault="00273735" w:rsidP="00273735">
      <w:pPr>
        <w:autoSpaceDE w:val="0"/>
        <w:autoSpaceDN w:val="0"/>
        <w:adjustRightInd w:val="0"/>
        <w:spacing w:after="0" w:line="240" w:lineRule="auto"/>
        <w:rPr>
          <w:ins w:id="93" w:author="Hayes" w:date="2018-06-25T14:14:00Z"/>
          <w:rFonts w:cstheme="minorHAnsi"/>
        </w:rPr>
      </w:pPr>
      <w:ins w:id="94" w:author="Hayes" w:date="2018-06-25T14:11:00Z">
        <w:r w:rsidRPr="00D035E5">
          <w:rPr>
            <w:rFonts w:cstheme="minorHAnsi"/>
            <w:rPrChange w:id="95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A package of agricultural services is a more feasible approach than stand</w:t>
        </w:r>
      </w:ins>
      <w:ins w:id="96" w:author="Hayes" w:date="2018-06-25T14:13:00Z">
        <w:r w:rsidR="0069214A" w:rsidRPr="00D035E5">
          <w:rPr>
            <w:rFonts w:cstheme="minorHAnsi"/>
            <w:rPrChange w:id="97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-</w:t>
        </w:r>
      </w:ins>
      <w:ins w:id="98" w:author="Hayes" w:date="2018-06-25T14:11:00Z">
        <w:r w:rsidRPr="00D035E5">
          <w:rPr>
            <w:rFonts w:cstheme="minorHAnsi"/>
            <w:rPrChange w:id="99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alone</w:t>
        </w:r>
      </w:ins>
      <w:ins w:id="100" w:author="Hayes" w:date="2018-06-25T14:13:00Z">
        <w:r w:rsidR="0069214A" w:rsidRPr="00D035E5">
          <w:rPr>
            <w:rFonts w:cstheme="minorHAnsi"/>
            <w:rPrChange w:id="101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, </w:t>
        </w:r>
      </w:ins>
      <w:ins w:id="102" w:author="Hayes" w:date="2018-06-25T14:11:00Z">
        <w:r w:rsidRPr="00D035E5">
          <w:rPr>
            <w:rFonts w:cstheme="minorHAnsi"/>
            <w:rPrChange w:id="103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competing services.</w:t>
        </w:r>
      </w:ins>
      <w:ins w:id="104" w:author="Hayes" w:date="2018-06-25T14:12:00Z">
        <w:r w:rsidRPr="00D035E5">
          <w:rPr>
            <w:rFonts w:cstheme="minorHAnsi"/>
            <w:rPrChange w:id="105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 </w:t>
        </w:r>
      </w:ins>
      <w:del w:id="106" w:author="Hayes" w:date="2018-06-25T14:12:00Z">
        <w:r w:rsidR="00D72D59" w:rsidRPr="00CA3AED" w:rsidDel="0069214A">
          <w:rPr>
            <w:rFonts w:cstheme="minorHAnsi"/>
          </w:rPr>
          <w:delText xml:space="preserve">The basic Agri-Asenso package includes season-long training on vegetable production and contains agricultural inputs such as seeds and fertilizers, farm tools, technologies, market information and micro-insurance. </w:delText>
        </w:r>
      </w:del>
      <w:del w:id="107" w:author="Hayes" w:date="2018-06-25T13:02:00Z">
        <w:r w:rsidR="00D72D59" w:rsidRPr="00CA3AED" w:rsidDel="00DD5D05">
          <w:rPr>
            <w:rFonts w:cstheme="minorHAnsi"/>
          </w:rPr>
          <w:delText xml:space="preserve">A one-stop-shop, </w:delText>
        </w:r>
      </w:del>
      <w:r w:rsidR="00D72D59" w:rsidRPr="00CA3AED">
        <w:rPr>
          <w:rFonts w:cstheme="minorHAnsi"/>
        </w:rPr>
        <w:t>Agri-</w:t>
      </w:r>
      <w:proofErr w:type="spellStart"/>
      <w:r w:rsidR="00D72D59" w:rsidRPr="00CA3AED">
        <w:rPr>
          <w:rFonts w:cstheme="minorHAnsi"/>
        </w:rPr>
        <w:t>Asenso</w:t>
      </w:r>
      <w:proofErr w:type="spellEnd"/>
      <w:r w:rsidR="00D72D59" w:rsidRPr="00CA3AED">
        <w:rPr>
          <w:rFonts w:cstheme="minorHAnsi"/>
        </w:rPr>
        <w:t xml:space="preserve"> </w:t>
      </w:r>
      <w:ins w:id="108" w:author="Hayes" w:date="2018-06-25T13:03:00Z">
        <w:r w:rsidR="00DD5D05" w:rsidRPr="00CA3AED">
          <w:rPr>
            <w:rFonts w:cstheme="minorHAnsi"/>
          </w:rPr>
          <w:t xml:space="preserve">distributes its package to </w:t>
        </w:r>
      </w:ins>
      <w:ins w:id="109" w:author="Hayes" w:date="2018-06-25T13:04:00Z">
        <w:r w:rsidR="00DD5D05" w:rsidRPr="00CA3AED">
          <w:rPr>
            <w:rFonts w:cstheme="minorHAnsi"/>
          </w:rPr>
          <w:t xml:space="preserve">local farming co-operatives and associations, </w:t>
        </w:r>
      </w:ins>
      <w:del w:id="110" w:author="Hayes" w:date="2018-06-25T13:02:00Z">
        <w:r w:rsidR="00D72D59" w:rsidRPr="00CA3AED" w:rsidDel="00DD5D05">
          <w:rPr>
            <w:rFonts w:cstheme="minorHAnsi"/>
          </w:rPr>
          <w:delText xml:space="preserve">is easily accessible </w:delText>
        </w:r>
      </w:del>
      <w:r w:rsidR="00D72D59" w:rsidRPr="00CA3AED">
        <w:rPr>
          <w:rFonts w:cstheme="minorHAnsi"/>
        </w:rPr>
        <w:t xml:space="preserve">and its discounted items are far cheaper and less time-consuming than sourcing resources from multiple suppliers. </w:t>
      </w:r>
      <w:del w:id="111" w:author="Hayes" w:date="2018-06-30T16:06:00Z">
        <w:r w:rsidR="00D72D59" w:rsidRPr="00CA3AED" w:rsidDel="005E1327">
          <w:rPr>
            <w:rFonts w:cstheme="minorHAnsi"/>
          </w:rPr>
          <w:delText>Loans and heavier farm equipment are also offered by Agri-Asenso to enable smallholder farmers to expand their operations.</w:delText>
        </w:r>
      </w:del>
    </w:p>
    <w:p w14:paraId="407D6437" w14:textId="77777777" w:rsidR="0069214A" w:rsidRPr="00CA3AED" w:rsidRDefault="0069214A">
      <w:pPr>
        <w:autoSpaceDE w:val="0"/>
        <w:autoSpaceDN w:val="0"/>
        <w:adjustRightInd w:val="0"/>
        <w:spacing w:after="0" w:line="240" w:lineRule="auto"/>
        <w:rPr>
          <w:rFonts w:cstheme="minorHAnsi"/>
        </w:rPr>
        <w:pPrChange w:id="112" w:author="Hayes" w:date="2018-06-25T14:12:00Z">
          <w:pPr/>
        </w:pPrChange>
      </w:pPr>
    </w:p>
    <w:p w14:paraId="2F96F133" w14:textId="77777777" w:rsidR="0069214A" w:rsidRPr="00D035E5" w:rsidRDefault="00D72D59">
      <w:pPr>
        <w:rPr>
          <w:ins w:id="113" w:author="Hayes" w:date="2018-06-25T14:18:00Z"/>
          <w:rFonts w:cstheme="minorHAnsi"/>
          <w:b/>
        </w:rPr>
      </w:pPr>
      <w:r w:rsidRPr="00CA3AED">
        <w:rPr>
          <w:rFonts w:cstheme="minorHAnsi"/>
          <w:b/>
        </w:rPr>
        <w:t>Progress</w:t>
      </w:r>
    </w:p>
    <w:p w14:paraId="48938A83" w14:textId="1D1CF53B" w:rsidR="00AA65F2" w:rsidRPr="00D035E5" w:rsidDel="00AA65F2" w:rsidRDefault="0069214A">
      <w:pPr>
        <w:pStyle w:val="paragraph"/>
        <w:spacing w:before="0" w:beforeAutospacing="0" w:after="0" w:afterAutospacing="0"/>
        <w:textAlignment w:val="baseline"/>
        <w:rPr>
          <w:del w:id="114" w:author="Hayes" w:date="2018-06-25T14:25:00Z"/>
          <w:rFonts w:asciiTheme="minorHAnsi" w:hAnsiTheme="minorHAnsi" w:cstheme="minorHAnsi"/>
          <w:sz w:val="22"/>
          <w:szCs w:val="22"/>
          <w:rPrChange w:id="115" w:author="Hayes" w:date="2018-06-25T14:40:00Z">
            <w:rPr>
              <w:del w:id="116" w:author="Hayes" w:date="2018-06-25T14:25:00Z"/>
              <w:rFonts w:ascii="SourceSansPro-Regular" w:hAnsi="SourceSansPro-Regular" w:cs="SourceSansPro-Regular"/>
              <w:sz w:val="21"/>
              <w:szCs w:val="21"/>
            </w:rPr>
          </w:rPrChange>
        </w:rPr>
        <w:pPrChange w:id="117" w:author="Hayes" w:date="2018-06-25T14:37:00Z">
          <w:pPr/>
        </w:pPrChange>
      </w:pPr>
      <w:ins w:id="118" w:author="Hayes" w:date="2018-06-25T14:19:00Z">
        <w:r w:rsidRPr="00D035E5">
          <w:rPr>
            <w:rFonts w:asciiTheme="minorHAnsi" w:hAnsiTheme="minorHAnsi" w:cstheme="minorHAnsi"/>
            <w:sz w:val="22"/>
            <w:szCs w:val="22"/>
            <w:rPrChange w:id="119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Agri-</w:t>
        </w:r>
        <w:proofErr w:type="spellStart"/>
        <w:r w:rsidRPr="00D035E5">
          <w:rPr>
            <w:rFonts w:asciiTheme="minorHAnsi" w:hAnsiTheme="minorHAnsi" w:cstheme="minorHAnsi"/>
            <w:sz w:val="22"/>
            <w:szCs w:val="22"/>
            <w:rPrChange w:id="120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Asenso</w:t>
        </w:r>
      </w:ins>
      <w:ins w:id="121" w:author="Hayes" w:date="2018-06-25T14:40:00Z">
        <w:r w:rsidR="00D035E5">
          <w:rPr>
            <w:rFonts w:asciiTheme="minorHAnsi" w:hAnsiTheme="minorHAnsi" w:cstheme="minorHAnsi"/>
            <w:sz w:val="22"/>
            <w:szCs w:val="22"/>
          </w:rPr>
          <w:t>’s</w:t>
        </w:r>
      </w:ins>
      <w:proofErr w:type="spellEnd"/>
      <w:ins w:id="122" w:author="Hayes" w:date="2018-06-25T14:18:00Z">
        <w:r w:rsidRPr="00D035E5">
          <w:rPr>
            <w:rFonts w:asciiTheme="minorHAnsi" w:hAnsiTheme="minorHAnsi" w:cstheme="minorHAnsi"/>
            <w:sz w:val="22"/>
            <w:szCs w:val="22"/>
            <w:rPrChange w:id="123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 is solving farmers’ problems</w:t>
        </w:r>
      </w:ins>
      <w:ins w:id="124" w:author="Hayes" w:date="2018-06-25T14:27:00Z">
        <w:r w:rsidR="00AA65F2" w:rsidRPr="00D035E5">
          <w:rPr>
            <w:rFonts w:asciiTheme="minorHAnsi" w:hAnsiTheme="minorHAnsi" w:cstheme="minorHAnsi"/>
            <w:sz w:val="22"/>
            <w:szCs w:val="22"/>
            <w:rPrChange w:id="125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, and word of its effectiveness is spreading thro</w:t>
        </w:r>
      </w:ins>
      <w:ins w:id="126" w:author="Hayes" w:date="2018-06-25T14:28:00Z">
        <w:r w:rsidR="00AA65F2" w:rsidRPr="00D035E5">
          <w:rPr>
            <w:rFonts w:asciiTheme="minorHAnsi" w:hAnsiTheme="minorHAnsi" w:cstheme="minorHAnsi"/>
            <w:sz w:val="22"/>
            <w:szCs w:val="22"/>
            <w:rPrChange w:id="127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ugh Philippine villages</w:t>
        </w:r>
      </w:ins>
      <w:ins w:id="128" w:author="Hayes" w:date="2018-06-25T14:18:00Z">
        <w:r w:rsidRPr="00D035E5">
          <w:rPr>
            <w:rFonts w:asciiTheme="minorHAnsi" w:hAnsiTheme="minorHAnsi" w:cstheme="minorHAnsi"/>
            <w:sz w:val="22"/>
            <w:szCs w:val="22"/>
            <w:rPrChange w:id="129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. </w:t>
        </w:r>
      </w:ins>
      <w:ins w:id="130" w:author="Hayes" w:date="2018-06-25T14:19:00Z">
        <w:r w:rsidRPr="00D035E5">
          <w:rPr>
            <w:rFonts w:asciiTheme="minorHAnsi" w:hAnsiTheme="minorHAnsi" w:cstheme="minorHAnsi"/>
            <w:sz w:val="22"/>
            <w:szCs w:val="22"/>
            <w:rPrChange w:id="131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In</w:t>
        </w:r>
      </w:ins>
      <w:ins w:id="132" w:author="Hayes" w:date="2018-06-25T14:18:00Z">
        <w:r w:rsidRPr="00D035E5">
          <w:rPr>
            <w:rFonts w:asciiTheme="minorHAnsi" w:hAnsiTheme="minorHAnsi" w:cstheme="minorHAnsi"/>
            <w:sz w:val="22"/>
            <w:szCs w:val="22"/>
            <w:rPrChange w:id="133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 2017,</w:t>
        </w:r>
      </w:ins>
      <w:ins w:id="134" w:author="Hayes" w:date="2018-06-25T14:20:00Z">
        <w:r w:rsidRPr="00D035E5">
          <w:rPr>
            <w:rFonts w:asciiTheme="minorHAnsi" w:hAnsiTheme="minorHAnsi" w:cstheme="minorHAnsi"/>
            <w:sz w:val="22"/>
            <w:szCs w:val="22"/>
            <w:rPrChange w:id="135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 demonstration farms saw a rise </w:t>
        </w:r>
      </w:ins>
      <w:ins w:id="136" w:author="Hayes" w:date="2018-06-25T14:21:00Z">
        <w:r w:rsidRPr="00D035E5">
          <w:rPr>
            <w:rFonts w:asciiTheme="minorHAnsi" w:hAnsiTheme="minorHAnsi" w:cstheme="minorHAnsi"/>
            <w:sz w:val="22"/>
            <w:szCs w:val="22"/>
            <w:rPrChange w:id="137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in vegetable production </w:t>
        </w:r>
      </w:ins>
      <w:ins w:id="138" w:author="Hayes" w:date="2018-06-25T14:20:00Z">
        <w:r w:rsidRPr="00D035E5">
          <w:rPr>
            <w:rFonts w:asciiTheme="minorHAnsi" w:hAnsiTheme="minorHAnsi" w:cstheme="minorHAnsi"/>
            <w:sz w:val="22"/>
            <w:szCs w:val="22"/>
            <w:rPrChange w:id="139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from 200 kilos to 4,000 kilos</w:t>
        </w:r>
      </w:ins>
      <w:ins w:id="140" w:author="Hayes" w:date="2018-06-25T14:21:00Z">
        <w:r w:rsidRPr="00D035E5">
          <w:rPr>
            <w:rFonts w:asciiTheme="minorHAnsi" w:hAnsiTheme="minorHAnsi" w:cstheme="minorHAnsi"/>
            <w:sz w:val="22"/>
            <w:szCs w:val="22"/>
            <w:rPrChange w:id="141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.</w:t>
        </w:r>
      </w:ins>
      <w:ins w:id="142" w:author="Hayes" w:date="2018-06-25T14:27:00Z">
        <w:r w:rsidR="00AA65F2" w:rsidRPr="00D035E5">
          <w:rPr>
            <w:rFonts w:asciiTheme="minorHAnsi" w:hAnsiTheme="minorHAnsi" w:cstheme="minorHAnsi"/>
            <w:sz w:val="22"/>
            <w:szCs w:val="22"/>
            <w:rPrChange w:id="143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 </w:t>
        </w:r>
      </w:ins>
      <w:ins w:id="144" w:author="Hayes" w:date="2018-06-25T14:31:00Z">
        <w:r w:rsidR="00AA65F2" w:rsidRPr="00D035E5">
          <w:rPr>
            <w:rFonts w:asciiTheme="minorHAnsi" w:hAnsiTheme="minorHAnsi" w:cstheme="minorHAnsi"/>
            <w:sz w:val="22"/>
            <w:szCs w:val="22"/>
            <w:rPrChange w:id="145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Participatio</w:t>
        </w:r>
      </w:ins>
      <w:ins w:id="146" w:author="Hayes" w:date="2018-06-25T14:32:00Z">
        <w:r w:rsidR="00AA65F2" w:rsidRPr="00D035E5">
          <w:rPr>
            <w:rFonts w:asciiTheme="minorHAnsi" w:hAnsiTheme="minorHAnsi" w:cstheme="minorHAnsi"/>
            <w:sz w:val="22"/>
            <w:szCs w:val="22"/>
            <w:rPrChange w:id="147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n in the social enterprise expanded from 4 villages to 31</w:t>
        </w:r>
      </w:ins>
      <w:ins w:id="148" w:author="Hayes" w:date="2018-06-25T14:24:00Z">
        <w:r w:rsidR="00AA65F2" w:rsidRPr="00D035E5">
          <w:rPr>
            <w:rFonts w:asciiTheme="minorHAnsi" w:hAnsiTheme="minorHAnsi" w:cstheme="minorHAnsi"/>
            <w:sz w:val="22"/>
            <w:szCs w:val="22"/>
            <w:rPrChange w:id="149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, </w:t>
        </w:r>
      </w:ins>
      <w:ins w:id="150" w:author="Hayes" w:date="2018-06-25T14:21:00Z">
        <w:r w:rsidRPr="00D035E5">
          <w:rPr>
            <w:rFonts w:asciiTheme="minorHAnsi" w:hAnsiTheme="minorHAnsi" w:cstheme="minorHAnsi"/>
            <w:sz w:val="22"/>
            <w:szCs w:val="22"/>
            <w:rPrChange w:id="151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and the</w:t>
        </w:r>
      </w:ins>
      <w:ins w:id="152" w:author="Hayes" w:date="2018-06-25T14:18:00Z">
        <w:r w:rsidRPr="00D035E5">
          <w:rPr>
            <w:rFonts w:asciiTheme="minorHAnsi" w:hAnsiTheme="minorHAnsi" w:cstheme="minorHAnsi"/>
            <w:sz w:val="22"/>
            <w:szCs w:val="22"/>
            <w:rPrChange w:id="153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 </w:t>
        </w:r>
      </w:ins>
      <w:ins w:id="154" w:author="Hayes" w:date="2018-06-25T14:22:00Z">
        <w:r w:rsidRPr="00D035E5">
          <w:rPr>
            <w:rFonts w:asciiTheme="minorHAnsi" w:hAnsiTheme="minorHAnsi" w:cstheme="minorHAnsi"/>
            <w:sz w:val="22"/>
            <w:szCs w:val="22"/>
            <w:rPrChange w:id="155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n</w:t>
        </w:r>
      </w:ins>
      <w:ins w:id="156" w:author="Hayes" w:date="2018-06-25T14:18:00Z">
        <w:r w:rsidRPr="00D035E5">
          <w:rPr>
            <w:rFonts w:asciiTheme="minorHAnsi" w:hAnsiTheme="minorHAnsi" w:cstheme="minorHAnsi"/>
            <w:sz w:val="22"/>
            <w:szCs w:val="22"/>
            <w:rPrChange w:id="157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umber of participating farmers increased from 156 to</w:t>
        </w:r>
      </w:ins>
      <w:ins w:id="158" w:author="Hayes" w:date="2018-06-25T14:21:00Z">
        <w:r w:rsidRPr="00D035E5">
          <w:rPr>
            <w:rFonts w:asciiTheme="minorHAnsi" w:hAnsiTheme="minorHAnsi" w:cstheme="minorHAnsi"/>
            <w:sz w:val="22"/>
            <w:szCs w:val="22"/>
            <w:rPrChange w:id="159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 </w:t>
        </w:r>
      </w:ins>
      <w:ins w:id="160" w:author="Hayes" w:date="2018-06-25T14:18:00Z">
        <w:r w:rsidRPr="00D035E5">
          <w:rPr>
            <w:rFonts w:asciiTheme="minorHAnsi" w:hAnsiTheme="minorHAnsi" w:cstheme="minorHAnsi"/>
            <w:sz w:val="22"/>
            <w:szCs w:val="22"/>
            <w:rPrChange w:id="161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556.</w:t>
        </w:r>
      </w:ins>
    </w:p>
    <w:p w14:paraId="0D566B1E" w14:textId="324A296E" w:rsidR="00A247BA" w:rsidRDefault="00A247BA" w:rsidP="00D035E5">
      <w:pPr>
        <w:pStyle w:val="paragraph"/>
        <w:spacing w:before="0" w:beforeAutospacing="0" w:after="0" w:afterAutospacing="0"/>
        <w:textAlignment w:val="baseline"/>
        <w:rPr>
          <w:ins w:id="162" w:author="Hayes" w:date="2018-06-25T14:40:00Z"/>
          <w:rStyle w:val="normaltextrun"/>
          <w:rFonts w:asciiTheme="minorHAnsi" w:hAnsiTheme="minorHAnsi" w:cstheme="minorHAnsi"/>
          <w:sz w:val="22"/>
          <w:szCs w:val="22"/>
        </w:rPr>
      </w:pPr>
      <w:del w:id="163" w:author="Hayes" w:date="2018-06-25T14:35:00Z">
        <w:r w:rsidRPr="00D035E5" w:rsidDel="00D035E5">
          <w:rPr>
            <w:rFonts w:asciiTheme="minorHAnsi" w:hAnsiTheme="minorHAnsi" w:cstheme="minorHAnsi"/>
            <w:sz w:val="22"/>
            <w:szCs w:val="22"/>
            <w:rPrChange w:id="164" w:author="Hayes" w:date="2018-06-25T14:40:00Z">
              <w:rPr/>
            </w:rPrChange>
          </w:rPr>
          <w:delText xml:space="preserve">938 famers </w:delText>
        </w:r>
        <w:r w:rsidR="003C787D" w:rsidRPr="00D035E5" w:rsidDel="00D035E5">
          <w:rPr>
            <w:rFonts w:asciiTheme="minorHAnsi" w:hAnsiTheme="minorHAnsi" w:cstheme="minorHAnsi"/>
            <w:sz w:val="22"/>
            <w:szCs w:val="22"/>
            <w:rPrChange w:id="165" w:author="Hayes" w:date="2018-06-25T14:40:00Z">
              <w:rPr/>
            </w:rPrChange>
          </w:rPr>
          <w:delText>(645 females, 293 males) attended the training session</w:delText>
        </w:r>
      </w:del>
      <w:del w:id="166" w:author="Hayes" w:date="2018-06-25T13:54:00Z">
        <w:r w:rsidR="003C787D" w:rsidRPr="00D035E5" w:rsidDel="00F700F8">
          <w:rPr>
            <w:rFonts w:asciiTheme="minorHAnsi" w:hAnsiTheme="minorHAnsi" w:cstheme="minorHAnsi"/>
            <w:sz w:val="22"/>
            <w:szCs w:val="22"/>
            <w:rPrChange w:id="167" w:author="Hayes" w:date="2018-06-25T14:40:00Z">
              <w:rPr/>
            </w:rPrChange>
          </w:rPr>
          <w:delText xml:space="preserve">; </w:delText>
        </w:r>
      </w:del>
      <w:del w:id="168" w:author="Hayes" w:date="2018-06-25T14:35:00Z">
        <w:r w:rsidR="003C787D" w:rsidRPr="00D035E5" w:rsidDel="00D035E5">
          <w:rPr>
            <w:rFonts w:asciiTheme="minorHAnsi" w:hAnsiTheme="minorHAnsi" w:cstheme="minorHAnsi"/>
            <w:sz w:val="22"/>
            <w:szCs w:val="22"/>
            <w:rPrChange w:id="169" w:author="Hayes" w:date="2018-06-25T14:40:00Z">
              <w:rPr/>
            </w:rPrChange>
          </w:rPr>
          <w:delText>59 receiv</w:delText>
        </w:r>
      </w:del>
      <w:del w:id="170" w:author="Hayes" w:date="2018-06-25T14:33:00Z">
        <w:r w:rsidR="003C787D" w:rsidRPr="00D035E5" w:rsidDel="00D035E5">
          <w:rPr>
            <w:rFonts w:asciiTheme="minorHAnsi" w:hAnsiTheme="minorHAnsi" w:cstheme="minorHAnsi"/>
            <w:sz w:val="22"/>
            <w:szCs w:val="22"/>
            <w:rPrChange w:id="171" w:author="Hayes" w:date="2018-06-25T14:40:00Z">
              <w:rPr/>
            </w:rPrChange>
          </w:rPr>
          <w:delText>ed</w:delText>
        </w:r>
      </w:del>
      <w:del w:id="172" w:author="Hayes" w:date="2018-06-25T14:35:00Z">
        <w:r w:rsidR="003C787D" w:rsidRPr="00D035E5" w:rsidDel="00D035E5">
          <w:rPr>
            <w:rFonts w:asciiTheme="minorHAnsi" w:hAnsiTheme="minorHAnsi" w:cstheme="minorHAnsi"/>
            <w:sz w:val="22"/>
            <w:szCs w:val="22"/>
            <w:rPrChange w:id="173" w:author="Hayes" w:date="2018-06-25T14:40:00Z">
              <w:rPr/>
            </w:rPrChange>
          </w:rPr>
          <w:delText xml:space="preserve"> an Agri-</w:delText>
        </w:r>
      </w:del>
      <w:del w:id="174" w:author="Hayes" w:date="2018-06-25T14:33:00Z">
        <w:r w:rsidR="003C787D" w:rsidRPr="00D035E5" w:rsidDel="00D035E5">
          <w:rPr>
            <w:rFonts w:asciiTheme="minorHAnsi" w:hAnsiTheme="minorHAnsi" w:cstheme="minorHAnsi"/>
            <w:sz w:val="22"/>
            <w:szCs w:val="22"/>
            <w:rPrChange w:id="175" w:author="Hayes" w:date="2018-06-25T14:40:00Z">
              <w:rPr/>
            </w:rPrChange>
          </w:rPr>
          <w:delText>S</w:delText>
        </w:r>
      </w:del>
      <w:del w:id="176" w:author="Hayes" w:date="2018-06-25T14:35:00Z">
        <w:r w:rsidR="003C787D" w:rsidRPr="00D035E5" w:rsidDel="00D035E5">
          <w:rPr>
            <w:rFonts w:asciiTheme="minorHAnsi" w:hAnsiTheme="minorHAnsi" w:cstheme="minorHAnsi"/>
            <w:sz w:val="22"/>
            <w:szCs w:val="22"/>
            <w:rPrChange w:id="177" w:author="Hayes" w:date="2018-06-25T14:40:00Z">
              <w:rPr/>
            </w:rPrChange>
          </w:rPr>
          <w:delText xml:space="preserve">enso </w:delText>
        </w:r>
      </w:del>
      <w:del w:id="178" w:author="Hayes" w:date="2018-06-25T14:28:00Z">
        <w:r w:rsidR="003C787D" w:rsidRPr="00D035E5" w:rsidDel="00AA65F2">
          <w:rPr>
            <w:rFonts w:asciiTheme="minorHAnsi" w:hAnsiTheme="minorHAnsi" w:cstheme="minorHAnsi"/>
            <w:sz w:val="22"/>
            <w:szCs w:val="22"/>
            <w:rPrChange w:id="179" w:author="Hayes" w:date="2018-06-25T14:40:00Z">
              <w:rPr/>
            </w:rPrChange>
          </w:rPr>
          <w:delText>packag</w:delText>
        </w:r>
      </w:del>
      <w:ins w:id="180" w:author="Hayes" w:date="2018-06-25T14:29:00Z">
        <w:r w:rsidR="00AA65F2" w:rsidRPr="00D035E5">
          <w:rPr>
            <w:rFonts w:asciiTheme="minorHAnsi" w:hAnsiTheme="minorHAnsi" w:cstheme="minorHAnsi"/>
            <w:sz w:val="22"/>
            <w:szCs w:val="22"/>
            <w:rPrChange w:id="181" w:author="Hayes" w:date="2018-06-25T14:40:00Z">
              <w:rPr>
                <w:rFonts w:cstheme="minorHAnsi"/>
              </w:rPr>
            </w:rPrChange>
          </w:rPr>
          <w:t xml:space="preserve"> </w:t>
        </w:r>
      </w:ins>
      <w:ins w:id="182" w:author="Hayes" w:date="2018-06-25T14:38:00Z">
        <w:r w:rsidR="00D035E5" w:rsidRPr="00D035E5">
          <w:rPr>
            <w:rFonts w:asciiTheme="minorHAnsi" w:hAnsiTheme="minorHAnsi" w:cstheme="minorHAnsi"/>
            <w:sz w:val="22"/>
            <w:szCs w:val="22"/>
            <w:rPrChange w:id="183" w:author="Hayes" w:date="2018-06-25T14:40:00Z">
              <w:rPr>
                <w:rFonts w:cstheme="minorHAnsi"/>
              </w:rPr>
            </w:rPrChange>
          </w:rPr>
          <w:t>938 farmers</w:t>
        </w:r>
      </w:ins>
      <w:ins w:id="184" w:author="Hayes" w:date="2018-06-25T14:39:00Z">
        <w:r w:rsidR="00D035E5" w:rsidRPr="00D035E5">
          <w:rPr>
            <w:rFonts w:asciiTheme="minorHAnsi" w:hAnsiTheme="minorHAnsi" w:cstheme="minorHAnsi"/>
            <w:sz w:val="22"/>
            <w:szCs w:val="22"/>
            <w:rPrChange w:id="185" w:author="Hayes" w:date="2018-06-25T14:40:00Z">
              <w:rPr>
                <w:rFonts w:cstheme="minorHAnsi"/>
              </w:rPr>
            </w:rPrChange>
          </w:rPr>
          <w:t xml:space="preserve">, including 645 </w:t>
        </w:r>
      </w:ins>
      <w:r w:rsidR="00CA3AED">
        <w:rPr>
          <w:rFonts w:asciiTheme="minorHAnsi" w:hAnsiTheme="minorHAnsi" w:cstheme="minorHAnsi"/>
          <w:sz w:val="22"/>
          <w:szCs w:val="22"/>
        </w:rPr>
        <w:t>women</w:t>
      </w:r>
      <w:ins w:id="186" w:author="Hayes" w:date="2018-06-25T14:39:00Z">
        <w:r w:rsidR="00D035E5" w:rsidRPr="00D035E5">
          <w:rPr>
            <w:rFonts w:asciiTheme="minorHAnsi" w:hAnsiTheme="minorHAnsi" w:cstheme="minorHAnsi"/>
            <w:sz w:val="22"/>
            <w:szCs w:val="22"/>
            <w:rPrChange w:id="187" w:author="Hayes" w:date="2018-06-25T14:40:00Z">
              <w:rPr>
                <w:rFonts w:cstheme="minorHAnsi"/>
              </w:rPr>
            </w:rPrChange>
          </w:rPr>
          <w:t xml:space="preserve">, attended season-long training on </w:t>
        </w:r>
      </w:ins>
      <w:ins w:id="188" w:author="Hayes" w:date="2018-06-25T14:40:00Z">
        <w:r w:rsidR="00D035E5" w:rsidRPr="00D035E5">
          <w:rPr>
            <w:rFonts w:asciiTheme="minorHAnsi" w:hAnsiTheme="minorHAnsi" w:cstheme="minorHAnsi"/>
            <w:sz w:val="22"/>
            <w:szCs w:val="22"/>
          </w:rPr>
          <w:t>vegetable</w:t>
        </w:r>
      </w:ins>
      <w:ins w:id="189" w:author="Hayes" w:date="2018-06-25T14:39:00Z">
        <w:r w:rsidR="00D035E5" w:rsidRPr="00D035E5">
          <w:rPr>
            <w:rFonts w:asciiTheme="minorHAnsi" w:hAnsiTheme="minorHAnsi" w:cstheme="minorHAnsi"/>
            <w:sz w:val="22"/>
            <w:szCs w:val="22"/>
            <w:rPrChange w:id="190" w:author="Hayes" w:date="2018-06-25T14:40:00Z">
              <w:rPr>
                <w:rFonts w:cstheme="minorHAnsi"/>
              </w:rPr>
            </w:rPrChange>
          </w:rPr>
          <w:t xml:space="preserve"> </w:t>
        </w:r>
      </w:ins>
      <w:ins w:id="191" w:author="Hayes" w:date="2018-06-25T14:40:00Z">
        <w:r w:rsidR="00D035E5" w:rsidRPr="00D035E5">
          <w:rPr>
            <w:rFonts w:asciiTheme="minorHAnsi" w:hAnsiTheme="minorHAnsi" w:cstheme="minorHAnsi"/>
            <w:sz w:val="22"/>
            <w:szCs w:val="22"/>
          </w:rPr>
          <w:t>production</w:t>
        </w:r>
      </w:ins>
      <w:ins w:id="192" w:author="Hayes" w:date="2018-06-25T14:39:00Z">
        <w:r w:rsidR="00D035E5" w:rsidRPr="00D035E5">
          <w:rPr>
            <w:rFonts w:asciiTheme="minorHAnsi" w:hAnsiTheme="minorHAnsi" w:cstheme="minorHAnsi"/>
            <w:sz w:val="22"/>
            <w:szCs w:val="22"/>
            <w:rPrChange w:id="193" w:author="Hayes" w:date="2018-06-25T14:40:00Z">
              <w:rPr>
                <w:rFonts w:cstheme="minorHAnsi"/>
              </w:rPr>
            </w:rPrChange>
          </w:rPr>
          <w:t xml:space="preserve">, while </w:t>
        </w:r>
      </w:ins>
      <w:ins w:id="194" w:author="Hayes" w:date="2018-06-25T14:35:00Z">
        <w:r w:rsidR="00D035E5" w:rsidRPr="00D035E5">
          <w:rPr>
            <w:rStyle w:val="normaltextrun"/>
            <w:rFonts w:asciiTheme="minorHAnsi" w:hAnsiTheme="minorHAnsi" w:cstheme="minorHAnsi"/>
            <w:sz w:val="22"/>
            <w:szCs w:val="22"/>
            <w:rPrChange w:id="195" w:author="Hayes" w:date="2018-06-25T14:40:00Z">
              <w:rPr>
                <w:rStyle w:val="normaltextrun"/>
                <w:rFonts w:ascii="Calibri" w:hAnsi="Calibri" w:cs="Calibri"/>
                <w:sz w:val="22"/>
                <w:szCs w:val="22"/>
              </w:rPr>
            </w:rPrChange>
          </w:rPr>
          <w:t>3.4</w:t>
        </w:r>
      </w:ins>
      <w:ins w:id="196" w:author="Hayes" w:date="2018-06-25T14:36:00Z">
        <w:r w:rsidR="00D035E5" w:rsidRPr="00D035E5">
          <w:rPr>
            <w:rStyle w:val="normaltextrun"/>
            <w:rFonts w:asciiTheme="minorHAnsi" w:hAnsiTheme="minorHAnsi" w:cstheme="minorHAnsi"/>
            <w:sz w:val="22"/>
            <w:szCs w:val="22"/>
            <w:rPrChange w:id="197" w:author="Hayes" w:date="2018-06-25T14:40:00Z">
              <w:rPr>
                <w:rStyle w:val="normaltextrun"/>
                <w:rFonts w:ascii="Calibri" w:hAnsi="Calibri" w:cs="Calibri"/>
                <w:sz w:val="22"/>
                <w:szCs w:val="22"/>
              </w:rPr>
            </w:rPrChange>
          </w:rPr>
          <w:t xml:space="preserve"> metric</w:t>
        </w:r>
      </w:ins>
      <w:ins w:id="198" w:author="Hayes" w:date="2018-06-25T14:35:00Z">
        <w:r w:rsidR="00D035E5" w:rsidRPr="00D035E5">
          <w:rPr>
            <w:rStyle w:val="normaltextrun"/>
            <w:rFonts w:asciiTheme="minorHAnsi" w:hAnsiTheme="minorHAnsi" w:cstheme="minorHAnsi"/>
            <w:sz w:val="22"/>
            <w:szCs w:val="22"/>
            <w:rPrChange w:id="199" w:author="Hayes" w:date="2018-06-25T14:40:00Z">
              <w:rPr>
                <w:rStyle w:val="normaltextrun"/>
                <w:rFonts w:ascii="Calibri" w:hAnsi="Calibri" w:cs="Calibri"/>
                <w:sz w:val="22"/>
                <w:szCs w:val="22"/>
              </w:rPr>
            </w:rPrChange>
          </w:rPr>
          <w:t xml:space="preserve"> tons of vegetables </w:t>
        </w:r>
      </w:ins>
      <w:ins w:id="200" w:author="Hayes" w:date="2018-06-25T14:36:00Z">
        <w:r w:rsidR="00D035E5" w:rsidRPr="00D035E5">
          <w:rPr>
            <w:rStyle w:val="normaltextrun"/>
            <w:rFonts w:asciiTheme="minorHAnsi" w:hAnsiTheme="minorHAnsi" w:cstheme="minorHAnsi"/>
            <w:sz w:val="22"/>
            <w:szCs w:val="22"/>
            <w:rPrChange w:id="201" w:author="Hayes" w:date="2018-06-25T14:40:00Z">
              <w:rPr>
                <w:rStyle w:val="normaltextrun"/>
                <w:rFonts w:ascii="Calibri" w:hAnsi="Calibri" w:cs="Calibri"/>
                <w:sz w:val="22"/>
                <w:szCs w:val="22"/>
              </w:rPr>
            </w:rPrChange>
          </w:rPr>
          <w:t xml:space="preserve">were </w:t>
        </w:r>
      </w:ins>
      <w:ins w:id="202" w:author="Hayes" w:date="2018-06-25T14:35:00Z">
        <w:r w:rsidR="00D035E5" w:rsidRPr="00D035E5">
          <w:rPr>
            <w:rStyle w:val="normaltextrun"/>
            <w:rFonts w:asciiTheme="minorHAnsi" w:hAnsiTheme="minorHAnsi" w:cstheme="minorHAnsi"/>
            <w:sz w:val="22"/>
            <w:szCs w:val="22"/>
            <w:rPrChange w:id="203" w:author="Hayes" w:date="2018-06-25T14:40:00Z">
              <w:rPr>
                <w:rStyle w:val="normaltextrun"/>
                <w:rFonts w:ascii="Calibri" w:hAnsi="Calibri" w:cs="Calibri"/>
                <w:sz w:val="22"/>
                <w:szCs w:val="22"/>
              </w:rPr>
            </w:rPrChange>
          </w:rPr>
          <w:t>marketed through local market integrators</w:t>
        </w:r>
      </w:ins>
      <w:ins w:id="204" w:author="Hayes" w:date="2018-06-25T14:39:00Z">
        <w:r w:rsidR="00D035E5" w:rsidRPr="00D035E5">
          <w:rPr>
            <w:rStyle w:val="normaltextrun"/>
            <w:rFonts w:asciiTheme="minorHAnsi" w:hAnsiTheme="minorHAnsi" w:cstheme="minorHAnsi"/>
            <w:sz w:val="22"/>
            <w:szCs w:val="22"/>
            <w:rPrChange w:id="205" w:author="Hayes" w:date="2018-06-25T14:40:00Z">
              <w:rPr>
                <w:rStyle w:val="normaltextrun"/>
                <w:rFonts w:ascii="Calibri" w:hAnsi="Calibri" w:cs="Calibri"/>
                <w:sz w:val="22"/>
                <w:szCs w:val="22"/>
              </w:rPr>
            </w:rPrChange>
          </w:rPr>
          <w:t>.</w:t>
        </w:r>
      </w:ins>
      <w:del w:id="206" w:author="Hayes" w:date="2018-06-25T14:28:00Z">
        <w:r w:rsidR="003C787D" w:rsidRPr="0069214A" w:rsidDel="00AA65F2">
          <w:rPr>
            <w:rFonts w:asciiTheme="minorHAnsi" w:hAnsiTheme="minorHAnsi" w:cstheme="minorHAnsi"/>
            <w:rPrChange w:id="207" w:author="Hayes" w:date="2018-06-25T14:14:00Z">
              <w:rPr/>
            </w:rPrChange>
          </w:rPr>
          <w:delText>e.</w:delText>
        </w:r>
      </w:del>
    </w:p>
    <w:p w14:paraId="21ACCBFB" w14:textId="77777777" w:rsidR="00D035E5" w:rsidRPr="00D035E5" w:rsidRDefault="00D035E5">
      <w:pPr>
        <w:pStyle w:val="paragraph"/>
        <w:spacing w:before="0" w:beforeAutospacing="0" w:after="0" w:afterAutospacing="0"/>
        <w:textAlignment w:val="baseline"/>
        <w:rPr>
          <w:rFonts w:cstheme="minorHAnsi"/>
          <w:rPrChange w:id="208" w:author="Hayes" w:date="2018-06-25T14:40:00Z">
            <w:rPr>
              <w:b/>
            </w:rPr>
          </w:rPrChange>
        </w:rPr>
        <w:pPrChange w:id="209" w:author="Hayes" w:date="2018-06-25T14:40:00Z">
          <w:pPr>
            <w:pStyle w:val="ListParagraph"/>
            <w:numPr>
              <w:numId w:val="1"/>
            </w:numPr>
            <w:ind w:hanging="360"/>
          </w:pPr>
        </w:pPrChange>
      </w:pPr>
    </w:p>
    <w:p w14:paraId="57D2016E" w14:textId="22B529F7" w:rsidR="003C787D" w:rsidRPr="00CA3AED" w:rsidDel="00AA65F2" w:rsidRDefault="003C787D">
      <w:pPr>
        <w:rPr>
          <w:del w:id="210" w:author="Hayes" w:date="2018-06-25T14:26:00Z"/>
          <w:rFonts w:cstheme="minorHAnsi"/>
          <w:b/>
        </w:rPr>
        <w:pPrChange w:id="211" w:author="Hayes" w:date="2018-06-25T13:59:00Z">
          <w:pPr>
            <w:pStyle w:val="ListParagraph"/>
            <w:numPr>
              <w:numId w:val="1"/>
            </w:numPr>
            <w:ind w:hanging="360"/>
          </w:pPr>
        </w:pPrChange>
      </w:pPr>
      <w:del w:id="212" w:author="Hayes" w:date="2018-06-25T14:26:00Z">
        <w:r w:rsidRPr="00CA3AED" w:rsidDel="00AA65F2">
          <w:rPr>
            <w:rFonts w:cstheme="minorHAnsi"/>
          </w:rPr>
          <w:delText xml:space="preserve">3 kilos of seeds, 24 metric tons of organic fertilizers and 10 metric tons of chemical fertilizers </w:delText>
        </w:r>
      </w:del>
      <w:del w:id="213" w:author="Hayes" w:date="2018-06-25T13:58:00Z">
        <w:r w:rsidRPr="00CA3AED" w:rsidDel="00F700F8">
          <w:rPr>
            <w:rFonts w:cstheme="minorHAnsi"/>
          </w:rPr>
          <w:delText>provided</w:delText>
        </w:r>
      </w:del>
      <w:del w:id="214" w:author="Hayes" w:date="2018-06-25T14:26:00Z">
        <w:r w:rsidRPr="00CA3AED" w:rsidDel="00AA65F2">
          <w:rPr>
            <w:rFonts w:cstheme="minorHAnsi"/>
          </w:rPr>
          <w:delText>. 28 mulching sheets, 55 drip-irrigation sets, and 9 greenhouses also provided.</w:delText>
        </w:r>
      </w:del>
    </w:p>
    <w:p w14:paraId="373C4449" w14:textId="5F60046A" w:rsidR="003C787D" w:rsidRPr="00CA3AED" w:rsidDel="00AA65F2" w:rsidRDefault="003C787D">
      <w:pPr>
        <w:rPr>
          <w:del w:id="215" w:author="Hayes" w:date="2018-06-25T14:26:00Z"/>
          <w:rFonts w:cstheme="minorHAnsi"/>
          <w:b/>
        </w:rPr>
        <w:pPrChange w:id="216" w:author="Hayes" w:date="2018-06-25T13:59:00Z">
          <w:pPr>
            <w:pStyle w:val="ListParagraph"/>
            <w:numPr>
              <w:numId w:val="1"/>
            </w:numPr>
            <w:ind w:hanging="360"/>
          </w:pPr>
        </w:pPrChange>
      </w:pPr>
      <w:del w:id="217" w:author="Hayes" w:date="2018-06-25T14:26:00Z">
        <w:r w:rsidRPr="00CA3AED" w:rsidDel="00AA65F2">
          <w:rPr>
            <w:rFonts w:cstheme="minorHAnsi"/>
          </w:rPr>
          <w:delText xml:space="preserve">3.4 tons of vegetables produced and marketed; 24 </w:delText>
        </w:r>
      </w:del>
      <w:del w:id="218" w:author="Hayes" w:date="2018-06-25T13:54:00Z">
        <w:r w:rsidRPr="00CA3AED" w:rsidDel="00F700F8">
          <w:rPr>
            <w:rFonts w:cstheme="minorHAnsi"/>
          </w:rPr>
          <w:delText>facilitarors</w:delText>
        </w:r>
      </w:del>
      <w:del w:id="219" w:author="Hayes" w:date="2018-06-25T14:26:00Z">
        <w:r w:rsidRPr="00CA3AED" w:rsidDel="00AA65F2">
          <w:rPr>
            <w:rFonts w:cstheme="minorHAnsi"/>
          </w:rPr>
          <w:delText xml:space="preserve"> mobilized to provide training</w:delText>
        </w:r>
        <w:r w:rsidR="003337F3" w:rsidRPr="00CA3AED" w:rsidDel="00AA65F2">
          <w:rPr>
            <w:rFonts w:cstheme="minorHAnsi"/>
          </w:rPr>
          <w:delText xml:space="preserve">, </w:delText>
        </w:r>
        <w:r w:rsidRPr="00CA3AED" w:rsidDel="00AA65F2">
          <w:rPr>
            <w:rFonts w:cstheme="minorHAnsi"/>
          </w:rPr>
          <w:delText>technical assistance</w:delText>
        </w:r>
        <w:r w:rsidR="003337F3" w:rsidRPr="00CA3AED" w:rsidDel="00AA65F2">
          <w:rPr>
            <w:rFonts w:cstheme="minorHAnsi"/>
          </w:rPr>
          <w:delText xml:space="preserve"> and facilitate access to micro-insurance.</w:delText>
        </w:r>
      </w:del>
    </w:p>
    <w:p w14:paraId="2DFA248E" w14:textId="134E908B" w:rsidR="003337F3" w:rsidRPr="00CA3AED" w:rsidRDefault="003337F3" w:rsidP="003337F3">
      <w:pPr>
        <w:rPr>
          <w:rFonts w:cstheme="minorHAnsi"/>
        </w:rPr>
      </w:pPr>
      <w:r w:rsidRPr="00CA3AED">
        <w:rPr>
          <w:rFonts w:cstheme="minorHAnsi"/>
          <w:b/>
        </w:rPr>
        <w:t>Looking Forward</w:t>
      </w:r>
    </w:p>
    <w:p w14:paraId="480BD5F0" w14:textId="6D63C45C" w:rsidR="003337F3" w:rsidRPr="00CA3AED" w:rsidRDefault="003337F3" w:rsidP="003337F3">
      <w:pPr>
        <w:rPr>
          <w:rFonts w:cstheme="minorHAnsi"/>
        </w:rPr>
      </w:pPr>
      <w:r w:rsidRPr="00CA3AED">
        <w:rPr>
          <w:rFonts w:cstheme="minorHAnsi"/>
        </w:rPr>
        <w:t>To reach the goal of reaching 200,000 households or one million persons by 2020, Agri-</w:t>
      </w:r>
      <w:proofErr w:type="spellStart"/>
      <w:r w:rsidRPr="00CA3AED">
        <w:rPr>
          <w:rFonts w:cstheme="minorHAnsi"/>
        </w:rPr>
        <w:t>Asenso</w:t>
      </w:r>
      <w:proofErr w:type="spellEnd"/>
      <w:r w:rsidRPr="00CA3AED">
        <w:rPr>
          <w:rFonts w:cstheme="minorHAnsi"/>
        </w:rPr>
        <w:t xml:space="preserve"> plans to establish five</w:t>
      </w:r>
      <w:del w:id="220" w:author="Hayes" w:date="2018-06-25T14:04:00Z">
        <w:r w:rsidRPr="00CA3AED" w:rsidDel="00273735">
          <w:rPr>
            <w:rFonts w:cstheme="minorHAnsi"/>
          </w:rPr>
          <w:delText xml:space="preserve"> provincial</w:delText>
        </w:r>
      </w:del>
      <w:r w:rsidRPr="00CA3AED">
        <w:rPr>
          <w:rFonts w:cstheme="minorHAnsi"/>
        </w:rPr>
        <w:t xml:space="preserve"> micro-finance institutions and agricultural product dealers to cater to at least 50 local dealers</w:t>
      </w:r>
      <w:ins w:id="221" w:author="Hayes" w:date="2018-06-25T14:04:00Z">
        <w:r w:rsidR="00273735" w:rsidRPr="00CA3AED">
          <w:rPr>
            <w:rFonts w:cstheme="minorHAnsi"/>
          </w:rPr>
          <w:t>, and to train</w:t>
        </w:r>
      </w:ins>
      <w:r w:rsidRPr="00CA3AED">
        <w:rPr>
          <w:rFonts w:cstheme="minorHAnsi"/>
        </w:rPr>
        <w:t xml:space="preserve"> </w:t>
      </w:r>
      <w:del w:id="222" w:author="Hayes" w:date="2018-06-25T14:04:00Z">
        <w:r w:rsidRPr="00CA3AED" w:rsidDel="00273735">
          <w:rPr>
            <w:rFonts w:cstheme="minorHAnsi"/>
          </w:rPr>
          <w:delText xml:space="preserve">with </w:delText>
        </w:r>
      </w:del>
      <w:r w:rsidRPr="00CA3AED">
        <w:rPr>
          <w:rFonts w:cstheme="minorHAnsi"/>
        </w:rPr>
        <w:t xml:space="preserve">1,000 </w:t>
      </w:r>
      <w:del w:id="223" w:author="Hayes" w:date="2018-06-25T14:04:00Z">
        <w:r w:rsidRPr="00CA3AED" w:rsidDel="00273735">
          <w:rPr>
            <w:rFonts w:cstheme="minorHAnsi"/>
          </w:rPr>
          <w:delText xml:space="preserve">trained </w:delText>
        </w:r>
      </w:del>
      <w:r w:rsidRPr="00CA3AED">
        <w:rPr>
          <w:rFonts w:cstheme="minorHAnsi"/>
        </w:rPr>
        <w:t>women and men to promote and</w:t>
      </w:r>
      <w:r w:rsidR="00CA3AED">
        <w:rPr>
          <w:rFonts w:cstheme="minorHAnsi"/>
        </w:rPr>
        <w:t xml:space="preserve"> </w:t>
      </w:r>
      <w:r w:rsidRPr="00CA3AED">
        <w:rPr>
          <w:rFonts w:cstheme="minorHAnsi"/>
        </w:rPr>
        <w:t>demonstrate the Agri-</w:t>
      </w:r>
      <w:proofErr w:type="spellStart"/>
      <w:r w:rsidRPr="00CA3AED">
        <w:rPr>
          <w:rFonts w:cstheme="minorHAnsi"/>
        </w:rPr>
        <w:t>Asenso</w:t>
      </w:r>
      <w:proofErr w:type="spellEnd"/>
      <w:r w:rsidRPr="00CA3AED">
        <w:rPr>
          <w:rFonts w:cstheme="minorHAnsi"/>
        </w:rPr>
        <w:t xml:space="preserve"> package. Agri-</w:t>
      </w:r>
      <w:proofErr w:type="spellStart"/>
      <w:r w:rsidRPr="00CA3AED">
        <w:rPr>
          <w:rFonts w:cstheme="minorHAnsi"/>
        </w:rPr>
        <w:t>Asenso</w:t>
      </w:r>
      <w:proofErr w:type="spellEnd"/>
      <w:r w:rsidRPr="00CA3AED">
        <w:rPr>
          <w:rFonts w:cstheme="minorHAnsi"/>
        </w:rPr>
        <w:t xml:space="preserve"> </w:t>
      </w:r>
      <w:r w:rsidR="00CA3AED">
        <w:rPr>
          <w:rFonts w:cstheme="minorHAnsi"/>
        </w:rPr>
        <w:t xml:space="preserve">plans to </w:t>
      </w:r>
      <w:r w:rsidRPr="00CA3AED">
        <w:rPr>
          <w:rFonts w:cstheme="minorHAnsi"/>
        </w:rPr>
        <w:t xml:space="preserve">diversify and </w:t>
      </w:r>
      <w:del w:id="224" w:author="Hayes" w:date="2018-06-25T14:00:00Z">
        <w:r w:rsidRPr="00CA3AED" w:rsidDel="00F700F8">
          <w:rPr>
            <w:rFonts w:cstheme="minorHAnsi"/>
          </w:rPr>
          <w:delText xml:space="preserve">use business-to-business marketing to </w:delText>
        </w:r>
      </w:del>
      <w:r w:rsidRPr="00CA3AED">
        <w:rPr>
          <w:rFonts w:cstheme="minorHAnsi"/>
        </w:rPr>
        <w:t xml:space="preserve">scale up in other agricultural value chains </w:t>
      </w:r>
      <w:r w:rsidR="00CA3AED">
        <w:rPr>
          <w:rFonts w:cstheme="minorHAnsi"/>
        </w:rPr>
        <w:t>and</w:t>
      </w:r>
      <w:r w:rsidRPr="00CA3AED">
        <w:rPr>
          <w:rFonts w:cstheme="minorHAnsi"/>
        </w:rPr>
        <w:t xml:space="preserve"> replicate this model nationwide. </w:t>
      </w:r>
    </w:p>
    <w:p w14:paraId="02398661" w14:textId="77777777" w:rsidR="000304EB" w:rsidRPr="00CA3AED" w:rsidDel="0069214A" w:rsidRDefault="000304EB">
      <w:pPr>
        <w:rPr>
          <w:del w:id="225" w:author="Hayes" w:date="2018-06-25T14:17:00Z"/>
          <w:rFonts w:cstheme="minorHAnsi"/>
        </w:rPr>
      </w:pPr>
    </w:p>
    <w:p w14:paraId="7F4CB566" w14:textId="77777777" w:rsidR="00721A20" w:rsidRPr="00CA3AED" w:rsidRDefault="00721A20">
      <w:pPr>
        <w:rPr>
          <w:rFonts w:cstheme="minorHAnsi"/>
        </w:rPr>
      </w:pPr>
    </w:p>
    <w:sectPr w:rsidR="00721A20" w:rsidRPr="00CA3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A0AB1" w14:textId="77777777" w:rsidR="005C4546" w:rsidRDefault="005C4546" w:rsidP="00273735">
      <w:pPr>
        <w:spacing w:after="0" w:line="240" w:lineRule="auto"/>
      </w:pPr>
      <w:r>
        <w:separator/>
      </w:r>
    </w:p>
  </w:endnote>
  <w:endnote w:type="continuationSeparator" w:id="0">
    <w:p w14:paraId="155DF4F3" w14:textId="77777777" w:rsidR="005C4546" w:rsidRDefault="005C4546" w:rsidP="00273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Sans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8F10C" w14:textId="77777777" w:rsidR="005C4546" w:rsidRDefault="005C4546" w:rsidP="00273735">
      <w:pPr>
        <w:spacing w:after="0" w:line="240" w:lineRule="auto"/>
      </w:pPr>
      <w:r>
        <w:separator/>
      </w:r>
    </w:p>
  </w:footnote>
  <w:footnote w:type="continuationSeparator" w:id="0">
    <w:p w14:paraId="3F7198AC" w14:textId="77777777" w:rsidR="005C4546" w:rsidRDefault="005C4546" w:rsidP="00273735">
      <w:pPr>
        <w:spacing w:after="0" w:line="240" w:lineRule="auto"/>
      </w:pPr>
      <w:r>
        <w:continuationSeparator/>
      </w:r>
    </w:p>
  </w:footnote>
  <w:footnote w:id="1">
    <w:p w14:paraId="28BA3600" w14:textId="6A4AABFE" w:rsidR="00273735" w:rsidRDefault="00273735">
      <w:pPr>
        <w:pStyle w:val="FootnoteText"/>
      </w:pPr>
      <w:ins w:id="39" w:author="Hayes" w:date="2018-06-25T14:11:00Z">
        <w:r>
          <w:rPr>
            <w:rStyle w:val="FootnoteReference"/>
          </w:rPr>
          <w:footnoteRef/>
        </w:r>
        <w:r>
          <w:t xml:space="preserve"> “</w:t>
        </w:r>
        <w:proofErr w:type="spellStart"/>
        <w:r>
          <w:t>Asenso</w:t>
        </w:r>
        <w:proofErr w:type="spellEnd"/>
        <w:r>
          <w:t xml:space="preserve">” means “Progress” in Tagalog. </w:t>
        </w:r>
      </w:ins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716D3"/>
    <w:multiLevelType w:val="hybridMultilevel"/>
    <w:tmpl w:val="92D69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516F4"/>
    <w:multiLevelType w:val="multilevel"/>
    <w:tmpl w:val="85A6A2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yes">
    <w15:presenceInfo w15:providerId="None" w15:userId="Hayes"/>
  </w15:person>
  <w15:person w15:author="Adams, Whitney">
    <w15:presenceInfo w15:providerId="AD" w15:userId="S-1-5-21-2380108840-1134384632-2003364521-29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7E"/>
    <w:rsid w:val="000304EB"/>
    <w:rsid w:val="000440AC"/>
    <w:rsid w:val="0008469D"/>
    <w:rsid w:val="00273735"/>
    <w:rsid w:val="002E1CB0"/>
    <w:rsid w:val="002E6CB0"/>
    <w:rsid w:val="003337F3"/>
    <w:rsid w:val="003C787D"/>
    <w:rsid w:val="003D48E1"/>
    <w:rsid w:val="00525CD2"/>
    <w:rsid w:val="005C4546"/>
    <w:rsid w:val="005E1327"/>
    <w:rsid w:val="005F69FF"/>
    <w:rsid w:val="00664D04"/>
    <w:rsid w:val="00682954"/>
    <w:rsid w:val="0069214A"/>
    <w:rsid w:val="006B47FF"/>
    <w:rsid w:val="00721A20"/>
    <w:rsid w:val="009B0C36"/>
    <w:rsid w:val="00A247BA"/>
    <w:rsid w:val="00AA65F2"/>
    <w:rsid w:val="00AD5A62"/>
    <w:rsid w:val="00C760DF"/>
    <w:rsid w:val="00CA3AED"/>
    <w:rsid w:val="00D035E5"/>
    <w:rsid w:val="00D20FC2"/>
    <w:rsid w:val="00D72D59"/>
    <w:rsid w:val="00DB7F39"/>
    <w:rsid w:val="00DD5D05"/>
    <w:rsid w:val="00E72C7E"/>
    <w:rsid w:val="00F7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6AF3"/>
  <w15:chartTrackingRefBased/>
  <w15:docId w15:val="{B90F2ABB-C2C1-4384-BD74-5EDFCB5C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7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D5A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A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A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A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A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A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A62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373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37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3735"/>
    <w:rPr>
      <w:vertAlign w:val="superscript"/>
    </w:rPr>
  </w:style>
  <w:style w:type="paragraph" w:customStyle="1" w:styleId="paragraph">
    <w:name w:val="paragraph"/>
    <w:basedOn w:val="Normal"/>
    <w:rsid w:val="00D03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035E5"/>
  </w:style>
  <w:style w:type="character" w:customStyle="1" w:styleId="eop">
    <w:name w:val="eop"/>
    <w:basedOn w:val="DefaultParagraphFont"/>
    <w:rsid w:val="00D035E5"/>
  </w:style>
  <w:style w:type="character" w:customStyle="1" w:styleId="spellingerror">
    <w:name w:val="spellingerror"/>
    <w:basedOn w:val="DefaultParagraphFont"/>
    <w:rsid w:val="00D035E5"/>
  </w:style>
  <w:style w:type="paragraph" w:styleId="Revision">
    <w:name w:val="Revision"/>
    <w:hidden/>
    <w:uiPriority w:val="99"/>
    <w:semiHidden/>
    <w:rsid w:val="00CA3A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EEF9D-8A32-4869-8D06-3D7BB122D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</dc:creator>
  <cp:keywords/>
  <dc:description/>
  <cp:lastModifiedBy>Hayes</cp:lastModifiedBy>
  <cp:revision>5</cp:revision>
  <dcterms:created xsi:type="dcterms:W3CDTF">2018-06-30T20:08:00Z</dcterms:created>
  <dcterms:modified xsi:type="dcterms:W3CDTF">2018-07-05T18:35:00Z</dcterms:modified>
</cp:coreProperties>
</file>